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B2A1C" w14:textId="77777777" w:rsidR="00E87955" w:rsidRDefault="00266176">
      <w:r>
        <w:t xml:space="preserve">Title: </w:t>
      </w:r>
    </w:p>
    <w:p w14:paraId="1FB42DD2" w14:textId="6C67B418" w:rsidR="00E87955" w:rsidRDefault="00E87955">
      <w:r>
        <w:t xml:space="preserve">1) </w:t>
      </w:r>
      <w:r w:rsidR="00E16886">
        <w:t>AFD-based structure informed tractography</w:t>
      </w:r>
      <w:r w:rsidRPr="00E87955">
        <w:t xml:space="preserve"> </w:t>
      </w:r>
      <w:r>
        <w:t>to choose pathway branches</w:t>
      </w:r>
      <w:r w:rsidRPr="00E87955">
        <w:t xml:space="preserve"> </w:t>
      </w:r>
    </w:p>
    <w:p w14:paraId="559E8159" w14:textId="297833DF" w:rsidR="00C86AE6" w:rsidRDefault="00E87955">
      <w:r>
        <w:t>2) Towards improving fiber tractography by detecting pre-mature termination voxels</w:t>
      </w:r>
    </w:p>
    <w:p w14:paraId="2CEF1903" w14:textId="77777777" w:rsidR="00380F1B" w:rsidRPr="00E87955" w:rsidRDefault="00380F1B"/>
    <w:p w14:paraId="761DDC8A" w14:textId="271EA99B" w:rsidR="00266176" w:rsidRDefault="00266176">
      <w:r>
        <w:t xml:space="preserve">Author: Fenghua Guo, Alberto de Luca, Max, A. </w:t>
      </w:r>
      <w:proofErr w:type="spellStart"/>
      <w:r>
        <w:t>Viergever</w:t>
      </w:r>
      <w:proofErr w:type="spellEnd"/>
      <w:r>
        <w:t xml:space="preserve">, Alexander </w:t>
      </w:r>
      <w:proofErr w:type="spellStart"/>
      <w:r>
        <w:t>Leemans</w:t>
      </w:r>
      <w:proofErr w:type="spellEnd"/>
    </w:p>
    <w:p w14:paraId="5E5D6E5B" w14:textId="232B62BC" w:rsidR="00266176" w:rsidRDefault="00266176"/>
    <w:p w14:paraId="52778696" w14:textId="0EB23646" w:rsidR="000A53A8" w:rsidRDefault="000A53A8">
      <w:r>
        <w:rPr>
          <w:rFonts w:hint="eastAsia"/>
        </w:rPr>
        <w:t>A</w:t>
      </w:r>
      <w:r>
        <w:t>bstract</w:t>
      </w:r>
    </w:p>
    <w:p w14:paraId="65D8C3D0" w14:textId="77777777" w:rsidR="00E87955" w:rsidRDefault="00E87955"/>
    <w:p w14:paraId="1F17A31A" w14:textId="0C543F0A" w:rsidR="000A53A8" w:rsidRDefault="000A53A8">
      <w:r>
        <w:rPr>
          <w:rFonts w:hint="eastAsia"/>
        </w:rPr>
        <w:t>K</w:t>
      </w:r>
      <w:r>
        <w:t>eywords</w:t>
      </w:r>
    </w:p>
    <w:p w14:paraId="04331137" w14:textId="77777777" w:rsidR="00E87955" w:rsidRDefault="00E87955"/>
    <w:p w14:paraId="17032CD1" w14:textId="47DCFF18" w:rsidR="000A53A8" w:rsidRDefault="000A53A8">
      <w:r>
        <w:rPr>
          <w:rFonts w:hint="eastAsia"/>
        </w:rPr>
        <w:t>F</w:t>
      </w:r>
      <w:r>
        <w:t>igures</w:t>
      </w:r>
    </w:p>
    <w:p w14:paraId="78681499" w14:textId="4BEB208D" w:rsidR="000A53A8" w:rsidRDefault="000A53A8"/>
    <w:p w14:paraId="7B87E89E" w14:textId="3BFAA527" w:rsidR="000A53A8" w:rsidRDefault="000A53A8">
      <w:r>
        <w:rPr>
          <w:rFonts w:hint="eastAsia"/>
        </w:rPr>
        <w:t>I</w:t>
      </w:r>
      <w:r>
        <w:t>ntroduction</w:t>
      </w:r>
    </w:p>
    <w:p w14:paraId="199EA52F" w14:textId="7633B1A5" w:rsidR="00FB6202" w:rsidRDefault="00FB6202"/>
    <w:p w14:paraId="38330246" w14:textId="50ED3C13" w:rsidR="00FB6202" w:rsidRDefault="0048215D">
      <w:r>
        <w:rPr>
          <w:rFonts w:hint="eastAsia"/>
        </w:rPr>
        <w:t>T</w:t>
      </w:r>
      <w:r>
        <w:t xml:space="preserve">ractography is known to suffer from false positives. However, </w:t>
      </w:r>
      <w:r w:rsidR="009161DD">
        <w:t>accumulative</w:t>
      </w:r>
      <w:r>
        <w:t xml:space="preserve"> errors can cause </w:t>
      </w:r>
      <w:r w:rsidR="002A0B8C">
        <w:t>pre-mature termination</w:t>
      </w:r>
      <w:r>
        <w:t xml:space="preserve"> in fiber tracking pathways. </w:t>
      </w:r>
      <w:r w:rsidR="002A0B8C">
        <w:t>Probabilistic</w:t>
      </w:r>
      <w:r>
        <w:t xml:space="preserve"> tractography </w:t>
      </w:r>
      <w:r w:rsidRPr="00D55DD7">
        <w:rPr>
          <w:highlight w:val="yellow"/>
        </w:rPr>
        <w:t>outperforms</w:t>
      </w:r>
      <w:r>
        <w:t xml:space="preserve"> deterministic fiber tractography </w:t>
      </w:r>
      <w:r w:rsidR="00EF1B22">
        <w:t xml:space="preserve">in the presence of outliers within </w:t>
      </w:r>
      <w:r w:rsidR="002A0B8C">
        <w:t>crossing</w:t>
      </w:r>
      <w:r w:rsidR="00EF1B22">
        <w:t xml:space="preserve"> fiber regions. By applying proper methods to detect the outliers, the study aims to improve the tractography by modifying the outlier </w:t>
      </w:r>
      <w:r w:rsidR="00424EB3">
        <w:t>voxel</w:t>
      </w:r>
      <w:r w:rsidR="00EF1B22">
        <w:t>s</w:t>
      </w:r>
      <w:r w:rsidR="00424EB3">
        <w:t xml:space="preserve"> where streamlines pass through</w:t>
      </w:r>
      <w:r w:rsidR="00EF1B22">
        <w:t>.</w:t>
      </w:r>
    </w:p>
    <w:p w14:paraId="2FEB56C6" w14:textId="3EE1A61B" w:rsidR="00FB6202" w:rsidRDefault="00FB6202"/>
    <w:p w14:paraId="71AE270F" w14:textId="1797FA67" w:rsidR="00971C6F" w:rsidRDefault="00971C6F">
      <w:pPr>
        <w:rPr>
          <w:ins w:id="0" w:author="Guo Fenghua" w:date="2021-10-09T12:13:00Z"/>
        </w:rPr>
      </w:pPr>
      <w:ins w:id="1" w:author="Guo Fenghua" w:date="2021-10-09T11:32:00Z">
        <w:r>
          <w:t xml:space="preserve">Global tractography methods </w:t>
        </w:r>
      </w:ins>
      <w:ins w:id="2" w:author="Guo Fenghua" w:date="2021-10-09T11:33:00Z">
        <w:r>
          <w:t xml:space="preserve">compared with resolving the local inverse problems has been </w:t>
        </w:r>
      </w:ins>
      <w:ins w:id="3" w:author="Guo Fenghua" w:date="2021-10-09T11:34:00Z">
        <w:r>
          <w:t xml:space="preserve">explored in previous studies, as margin 2013, </w:t>
        </w:r>
        <w:proofErr w:type="spellStart"/>
        <w:r>
          <w:t>christiaens</w:t>
        </w:r>
        <w:proofErr w:type="spellEnd"/>
        <w:r>
          <w:t xml:space="preserve"> 2015. </w:t>
        </w:r>
      </w:ins>
      <w:ins w:id="4" w:author="Guo Fenghua" w:date="2021-10-09T11:35:00Z">
        <w:r>
          <w:t>In the study of margin 2013, a spin-glass was introduced to represent the local fiber properties, and three types of energies (</w:t>
        </w:r>
      </w:ins>
      <w:ins w:id="5" w:author="Guo Fenghua" w:date="2021-10-09T11:36:00Z">
        <w:r>
          <w:t xml:space="preserve">interaction energy, </w:t>
        </w:r>
      </w:ins>
      <w:ins w:id="6" w:author="Guo Fenghua" w:date="2021-10-09T11:40:00Z">
        <w:r w:rsidR="008D4780" w:rsidRPr="008D4780">
          <w:t xml:space="preserve">the first models fidelity to the diffusion data and the second models a low curvature prior. </w:t>
        </w:r>
      </w:ins>
      <w:ins w:id="7" w:author="Guo Fenghua" w:date="2021-10-09T11:36:00Z">
        <w:r>
          <w:t>)</w:t>
        </w:r>
      </w:ins>
      <w:ins w:id="8" w:author="Guo Fenghua" w:date="2021-10-09T11:42:00Z">
        <w:r w:rsidR="00DC7B44">
          <w:t xml:space="preserve"> The so-called SGT was illustrated on a crossing and a curving phantom and </w:t>
        </w:r>
      </w:ins>
      <w:ins w:id="9" w:author="Guo Fenghua" w:date="2021-10-09T11:44:00Z">
        <w:r w:rsidR="00DC7B44">
          <w:t xml:space="preserve">the </w:t>
        </w:r>
        <w:r w:rsidR="00DC7B44" w:rsidRPr="00DC7B44">
          <w:t xml:space="preserve">callosal </w:t>
        </w:r>
        <w:proofErr w:type="spellStart"/>
        <w:r w:rsidR="00DC7B44" w:rsidRPr="00DC7B44">
          <w:t>fibres</w:t>
        </w:r>
        <w:proofErr w:type="spellEnd"/>
        <w:r w:rsidR="00DC7B44" w:rsidRPr="00DC7B44">
          <w:t xml:space="preserve"> </w:t>
        </w:r>
      </w:ins>
      <w:ins w:id="10" w:author="Guo Fenghua" w:date="2021-10-09T11:45:00Z">
        <w:r w:rsidR="00DC7B44">
          <w:t xml:space="preserve">of a HARDI dataset. </w:t>
        </w:r>
      </w:ins>
      <w:proofErr w:type="spellStart"/>
      <w:ins w:id="11" w:author="Guo Fenghua" w:date="2021-10-09T12:10:00Z">
        <w:r w:rsidR="000E1F3F">
          <w:t>Christiaens</w:t>
        </w:r>
        <w:proofErr w:type="spellEnd"/>
        <w:r w:rsidR="000E1F3F">
          <w:t xml:space="preserve"> 2015 in their study modifies the SH representations of the signals </w:t>
        </w:r>
      </w:ins>
      <w:ins w:id="12" w:author="Guo Fenghua" w:date="2021-10-09T12:11:00Z">
        <w:r w:rsidR="000E1F3F">
          <w:t xml:space="preserve">based on global energy </w:t>
        </w:r>
        <w:r w:rsidR="00BE389E">
          <w:t>minimization</w:t>
        </w:r>
        <w:r w:rsidR="000E1F3F">
          <w:t xml:space="preserve"> then performed probabilistic tractography. </w:t>
        </w:r>
        <w:r w:rsidR="00370C8D">
          <w:t>Both methods sugges</w:t>
        </w:r>
      </w:ins>
      <w:ins w:id="13" w:author="Guo Fenghua" w:date="2021-10-09T12:12:00Z">
        <w:r w:rsidR="00370C8D">
          <w:t xml:space="preserve">ted the possibilities to achieve better tractography through a combination of local inverse problems and </w:t>
        </w:r>
        <w:proofErr w:type="spellStart"/>
        <w:r w:rsidR="00370C8D">
          <w:t>minimaizing</w:t>
        </w:r>
        <w:proofErr w:type="spellEnd"/>
        <w:r w:rsidR="00370C8D">
          <w:t xml:space="preserve"> the cost energy between </w:t>
        </w:r>
      </w:ins>
      <w:ins w:id="14" w:author="Guo Fenghua" w:date="2021-10-09T12:13:00Z">
        <w:r w:rsidR="00370C8D">
          <w:t>voxels and their neighborhoods.</w:t>
        </w:r>
      </w:ins>
    </w:p>
    <w:p w14:paraId="3C6DFF76" w14:textId="62EE14A0" w:rsidR="00370C8D" w:rsidRDefault="00370C8D">
      <w:pPr>
        <w:rPr>
          <w:ins w:id="15" w:author="Guo Fenghua" w:date="2021-10-09T12:13:00Z"/>
        </w:rPr>
      </w:pPr>
    </w:p>
    <w:p w14:paraId="629A3842" w14:textId="57B1451B" w:rsidR="00370C8D" w:rsidRDefault="00155739">
      <w:pPr>
        <w:rPr>
          <w:ins w:id="16" w:author="Guo Fenghua" w:date="2021-10-09T12:57:00Z"/>
        </w:rPr>
      </w:pPr>
      <w:ins w:id="17" w:author="Guo Fenghua" w:date="2021-10-09T12:13:00Z">
        <w:r>
          <w:rPr>
            <w:rFonts w:hint="eastAsia"/>
          </w:rPr>
          <w:t>I</w:t>
        </w:r>
        <w:r>
          <w:t xml:space="preserve">n this study we propose to modify </w:t>
        </w:r>
      </w:ins>
      <w:ins w:id="18" w:author="Guo Fenghua" w:date="2021-10-09T12:33:00Z">
        <w:r w:rsidR="00DA04C1">
          <w:t>the ma</w:t>
        </w:r>
      </w:ins>
      <w:ins w:id="19" w:author="Guo Fenghua" w:date="2021-10-09T12:34:00Z">
        <w:r w:rsidR="00DA04C1">
          <w:t xml:space="preserve">gnitudes (small peaks of </w:t>
        </w:r>
        <w:proofErr w:type="spellStart"/>
        <w:r w:rsidR="00DA04C1">
          <w:t>th</w:t>
        </w:r>
        <w:proofErr w:type="spellEnd"/>
        <w:r w:rsidR="00DA04C1">
          <w:t xml:space="preserve">&lt;0.1) and angles from the </w:t>
        </w:r>
        <w:proofErr w:type="spellStart"/>
        <w:r w:rsidR="00DA04C1">
          <w:t>fods</w:t>
        </w:r>
        <w:proofErr w:type="spellEnd"/>
        <w:r w:rsidR="00DA04C1">
          <w:t xml:space="preserve"> </w:t>
        </w:r>
      </w:ins>
      <w:ins w:id="20" w:author="Guo Fenghua" w:date="2021-10-09T12:35:00Z">
        <w:r w:rsidR="00DA04C1">
          <w:t xml:space="preserve">before tractography. </w:t>
        </w:r>
      </w:ins>
      <w:ins w:id="21" w:author="Guo Fenghua" w:date="2021-10-09T12:50:00Z">
        <w:r w:rsidR="00F84E13">
          <w:t>Local minimums</w:t>
        </w:r>
      </w:ins>
      <w:ins w:id="22" w:author="Guo Fenghua" w:date="2021-10-09T12:51:00Z">
        <w:r w:rsidR="00F84E13">
          <w:t xml:space="preserve"> of magnitudes and local high peak curves</w:t>
        </w:r>
      </w:ins>
      <w:ins w:id="23" w:author="Guo Fenghua" w:date="2021-10-09T12:50:00Z">
        <w:r w:rsidR="00F84E13">
          <w:t xml:space="preserve"> w</w:t>
        </w:r>
      </w:ins>
      <w:ins w:id="24" w:author="Guo Fenghua" w:date="2021-10-09T12:51:00Z">
        <w:r w:rsidR="00F84E13">
          <w:t>ere</w:t>
        </w:r>
      </w:ins>
      <w:ins w:id="25" w:author="Guo Fenghua" w:date="2021-10-09T12:50:00Z">
        <w:r w:rsidR="00F84E13">
          <w:t xml:space="preserve"> redefined by the</w:t>
        </w:r>
      </w:ins>
      <w:ins w:id="26" w:author="Guo Fenghua" w:date="2021-10-09T12:51:00Z">
        <w:r w:rsidR="00280E7D">
          <w:t>ir</w:t>
        </w:r>
      </w:ins>
      <w:ins w:id="27" w:author="Guo Fenghua" w:date="2021-10-09T12:50:00Z">
        <w:r w:rsidR="00F84E13">
          <w:t xml:space="preserve"> </w:t>
        </w:r>
      </w:ins>
      <w:ins w:id="28" w:author="Guo Fenghua" w:date="2021-10-09T12:51:00Z">
        <w:r w:rsidR="00280E7D">
          <w:t>neighborhood</w:t>
        </w:r>
      </w:ins>
      <w:ins w:id="29" w:author="Guo Fenghua" w:date="2021-10-09T12:50:00Z">
        <w:r w:rsidR="00F84E13">
          <w:t xml:space="preserve"> values therefore tr</w:t>
        </w:r>
      </w:ins>
      <w:ins w:id="30" w:author="Guo Fenghua" w:date="2021-10-09T12:52:00Z">
        <w:r w:rsidR="001D270F">
          <w:t xml:space="preserve">actography won’t be disturbed by </w:t>
        </w:r>
      </w:ins>
      <w:ins w:id="31" w:author="Guo Fenghua" w:date="2021-10-09T12:55:00Z">
        <w:r w:rsidR="001D270F">
          <w:t xml:space="preserve">outlier voxels (potentially resulted from </w:t>
        </w:r>
      </w:ins>
      <w:ins w:id="32" w:author="Guo Fenghua" w:date="2021-10-09T12:57:00Z">
        <w:r w:rsidR="00AD3E17">
          <w:t>noises or partial volume effects).</w:t>
        </w:r>
      </w:ins>
    </w:p>
    <w:p w14:paraId="46B4F3A7" w14:textId="26F41527" w:rsidR="00DF4705" w:rsidRDefault="00DF4705">
      <w:pPr>
        <w:rPr>
          <w:ins w:id="33" w:author="Guo Fenghua" w:date="2021-10-09T12:57:00Z"/>
        </w:rPr>
      </w:pPr>
    </w:p>
    <w:p w14:paraId="7CDC3794" w14:textId="59380711" w:rsidR="00DF4705" w:rsidRDefault="00DF4705">
      <w:pPr>
        <w:rPr>
          <w:ins w:id="34" w:author="Guo Fenghua" w:date="2021-10-09T12:57:00Z"/>
        </w:rPr>
      </w:pPr>
      <w:ins w:id="35" w:author="Guo Fenghua" w:date="2021-10-09T12:57:00Z">
        <w:r>
          <w:t>Steps: 1: modify the magnitudes</w:t>
        </w:r>
      </w:ins>
    </w:p>
    <w:p w14:paraId="5574076B" w14:textId="59AEAEFD" w:rsidR="00DF4705" w:rsidRDefault="00DF4705">
      <w:pPr>
        <w:rPr>
          <w:ins w:id="36" w:author="Guo Fenghua" w:date="2021-10-09T12:59:00Z"/>
        </w:rPr>
      </w:pPr>
      <w:ins w:id="37" w:author="Guo Fenghua" w:date="2021-10-09T12:58:00Z">
        <w:r>
          <w:t xml:space="preserve">Step 2: through </w:t>
        </w:r>
        <w:proofErr w:type="spellStart"/>
        <w:r>
          <w:t>dir</w:t>
        </w:r>
        <w:proofErr w:type="spellEnd"/>
        <w:r>
          <w:t xml:space="preserve">_ of the peaks, calculate the closest angles between </w:t>
        </w:r>
      </w:ins>
      <w:proofErr w:type="spellStart"/>
      <w:ins w:id="38" w:author="Guo Fenghua" w:date="2021-10-09T12:59:00Z">
        <w:r>
          <w:t>neighbours</w:t>
        </w:r>
        <w:proofErr w:type="spellEnd"/>
      </w:ins>
    </w:p>
    <w:p w14:paraId="1D7BFB40" w14:textId="1E34BA0C" w:rsidR="00DF4705" w:rsidRDefault="00DF4705">
      <w:pPr>
        <w:rPr>
          <w:ins w:id="39" w:author="Guo Fenghua" w:date="2021-10-09T13:00:00Z"/>
        </w:rPr>
      </w:pPr>
      <w:ins w:id="40" w:author="Guo Fenghua" w:date="2021-10-09T12:59:00Z">
        <w:r>
          <w:t>Step 3: FT before and after modification, find the proper angle thresh.</w:t>
        </w:r>
      </w:ins>
    </w:p>
    <w:p w14:paraId="67D22DEE" w14:textId="77777777" w:rsidR="00DF4705" w:rsidRDefault="00DF4705">
      <w:pPr>
        <w:rPr>
          <w:ins w:id="41" w:author="Guo Fenghua" w:date="2021-10-09T11:42:00Z"/>
          <w:rFonts w:hint="eastAsia"/>
        </w:rPr>
      </w:pPr>
    </w:p>
    <w:p w14:paraId="2DD68D6E" w14:textId="1AFC7F71" w:rsidR="00DC7B44" w:rsidRDefault="00DC7B44">
      <w:pPr>
        <w:rPr>
          <w:ins w:id="42" w:author="Guo Fenghua" w:date="2021-10-09T11:42:00Z"/>
        </w:rPr>
      </w:pPr>
    </w:p>
    <w:p w14:paraId="63B1DAA8" w14:textId="77777777" w:rsidR="00DC7B44" w:rsidRPr="00971C6F" w:rsidRDefault="00DC7B44">
      <w:pPr>
        <w:rPr>
          <w:rFonts w:hint="eastAsia"/>
        </w:rPr>
      </w:pPr>
    </w:p>
    <w:p w14:paraId="3EA38428" w14:textId="35AF2F3A" w:rsidR="000A53A8" w:rsidRDefault="000A53A8">
      <w:r>
        <w:rPr>
          <w:rFonts w:hint="eastAsia"/>
        </w:rPr>
        <w:t>M</w:t>
      </w:r>
      <w:r>
        <w:t>ethods</w:t>
      </w:r>
      <w:r w:rsidR="007B69D0" w:rsidRPr="007B69D0">
        <w:t xml:space="preserve"> </w:t>
      </w:r>
    </w:p>
    <w:p w14:paraId="7149539E" w14:textId="77777777" w:rsidR="0032087F" w:rsidRDefault="0032087F" w:rsidP="0032087F">
      <w:r>
        <w:rPr>
          <w:rFonts w:hint="eastAsia"/>
        </w:rPr>
        <w:t>D</w:t>
      </w:r>
      <w:r>
        <w:t xml:space="preserve">ata 1-3 was used to validate the outlier detection methods, data 4 was used to explore the </w:t>
      </w:r>
      <w:r>
        <w:lastRenderedPageBreak/>
        <w:t>effects of outlier detection in real data.</w:t>
      </w:r>
    </w:p>
    <w:p w14:paraId="52D56A45" w14:textId="5DC0460A" w:rsidR="007B69D0" w:rsidRDefault="007B69D0"/>
    <w:p w14:paraId="5DD3F362" w14:textId="6841B1F1" w:rsidR="00024B93" w:rsidRDefault="007B69D0">
      <w:r w:rsidRPr="00577E88">
        <w:rPr>
          <w:u w:val="single"/>
        </w:rPr>
        <w:t>D</w:t>
      </w:r>
      <w:r w:rsidR="003B6A55" w:rsidRPr="00577E88">
        <w:rPr>
          <w:u w:val="single"/>
        </w:rPr>
        <w:t>ata1</w:t>
      </w:r>
      <w:r>
        <w:t>.</w:t>
      </w:r>
      <w:r w:rsidR="003B6A55">
        <w:t xml:space="preserve"> </w:t>
      </w:r>
      <w:r w:rsidR="00577E88">
        <w:t>A</w:t>
      </w:r>
      <w:r w:rsidR="003B6A55">
        <w:t xml:space="preserve"> simple phantom with crossings and an outlier point</w:t>
      </w:r>
    </w:p>
    <w:p w14:paraId="4B612BF7" w14:textId="272CF130" w:rsidR="003B6A55" w:rsidRDefault="003B6A55">
      <w:r>
        <w:t>(</w:t>
      </w:r>
      <w:r w:rsidR="00024B93" w:rsidRPr="00024B93">
        <w:t>CeateFiberPhatom_FG_untitled2</w:t>
      </w:r>
      <w:r w:rsidR="00024B93">
        <w:t>.m</w:t>
      </w:r>
      <w:r>
        <w:t>).</w:t>
      </w:r>
    </w:p>
    <w:p w14:paraId="6570AF31" w14:textId="43055180" w:rsidR="003B6A55" w:rsidRDefault="009A2B26">
      <w:r w:rsidRPr="00577E88">
        <w:rPr>
          <w:u w:val="single"/>
        </w:rPr>
        <w:t>Data2</w:t>
      </w:r>
      <w:r>
        <w:t xml:space="preserve">. A phantom created in </w:t>
      </w:r>
      <w:proofErr w:type="spellStart"/>
      <w:r>
        <w:t>ExploreDTI</w:t>
      </w:r>
      <w:proofErr w:type="spellEnd"/>
      <w:r>
        <w:t>, 71x71x5.</w:t>
      </w:r>
    </w:p>
    <w:p w14:paraId="3E147497" w14:textId="3B545E65" w:rsidR="009A2B26" w:rsidRDefault="009A2B26">
      <w:r w:rsidRPr="00577E88">
        <w:rPr>
          <w:u w:val="single"/>
        </w:rPr>
        <w:t>Data3</w:t>
      </w:r>
      <w:r>
        <w:t xml:space="preserve">. A brain phantom created </w:t>
      </w:r>
      <w:r w:rsidR="00A25378">
        <w:t>based on</w:t>
      </w:r>
      <w:r>
        <w:t xml:space="preserve"> the first eigen values of HCP dataset, with an infinite SNR and a SNR of 30.</w:t>
      </w:r>
    </w:p>
    <w:p w14:paraId="1AEE467E" w14:textId="0C8B726C" w:rsidR="009A2B26" w:rsidRDefault="009A2B26">
      <w:r w:rsidRPr="00577E88">
        <w:rPr>
          <w:rFonts w:hint="eastAsia"/>
          <w:u w:val="single"/>
        </w:rPr>
        <w:t>D</w:t>
      </w:r>
      <w:r w:rsidRPr="00577E88">
        <w:rPr>
          <w:u w:val="single"/>
        </w:rPr>
        <w:t>ata4</w:t>
      </w:r>
      <w:r>
        <w:t>. HCP 100307.</w:t>
      </w:r>
    </w:p>
    <w:p w14:paraId="5CB13FF9" w14:textId="16F009C7" w:rsidR="009A2B26" w:rsidRDefault="009A2B26"/>
    <w:p w14:paraId="37709834" w14:textId="7A306343" w:rsidR="009A2B26" w:rsidRDefault="009A2B26"/>
    <w:p w14:paraId="2D5D0D62" w14:textId="668DB4D9" w:rsidR="00821EE7" w:rsidRDefault="00821EE7">
      <w:r>
        <w:rPr>
          <w:rFonts w:hint="eastAsia"/>
        </w:rPr>
        <w:t>M</w:t>
      </w:r>
      <w:r>
        <w:t>ethods</w:t>
      </w:r>
      <w:r w:rsidRPr="007B69D0">
        <w:t xml:space="preserve"> </w:t>
      </w:r>
      <w:r>
        <w:t>(Analysis)</w:t>
      </w:r>
    </w:p>
    <w:p w14:paraId="1004B61A" w14:textId="6B5AA27F" w:rsidR="009A2B26" w:rsidRDefault="00387646">
      <w:pPr>
        <w:rPr>
          <w:lang w:val="en-GB"/>
        </w:rPr>
      </w:pPr>
      <w:r>
        <w:t>Outlier</w:t>
      </w:r>
      <w:r w:rsidR="009A2B26">
        <w:t xml:space="preserve"> detection 1: go further along the tracts.</w:t>
      </w:r>
    </w:p>
    <w:p w14:paraId="38018FA3" w14:textId="77777777" w:rsidR="00C17667" w:rsidRPr="00C17667" w:rsidRDefault="00C17667">
      <w:pPr>
        <w:rPr>
          <w:lang w:val="en-GB"/>
        </w:rPr>
      </w:pPr>
    </w:p>
    <w:p w14:paraId="3275747F" w14:textId="5F02E8E7" w:rsidR="009A2B26" w:rsidRDefault="009A2B26"/>
    <w:p w14:paraId="0DADCBAD" w14:textId="77777777" w:rsidR="009A2B26" w:rsidRDefault="009A2B26"/>
    <w:p w14:paraId="19EADFC0" w14:textId="444A917B" w:rsidR="000A53A8" w:rsidRDefault="000A53A8">
      <w:r>
        <w:rPr>
          <w:rFonts w:hint="eastAsia"/>
        </w:rPr>
        <w:t>R</w:t>
      </w:r>
      <w:r>
        <w:t>esults</w:t>
      </w:r>
    </w:p>
    <w:p w14:paraId="16158219" w14:textId="66C037E4" w:rsidR="000A53A8" w:rsidRDefault="000A53A8">
      <w:r>
        <w:rPr>
          <w:rFonts w:hint="eastAsia"/>
        </w:rPr>
        <w:t>D</w:t>
      </w:r>
      <w:r>
        <w:t>iscussions</w:t>
      </w:r>
    </w:p>
    <w:p w14:paraId="772D055C" w14:textId="64A329AE" w:rsidR="000A53A8" w:rsidRDefault="000A53A8">
      <w:r>
        <w:rPr>
          <w:rFonts w:hint="eastAsia"/>
        </w:rPr>
        <w:t>C</w:t>
      </w:r>
      <w:r>
        <w:t>onclusions</w:t>
      </w:r>
    </w:p>
    <w:p w14:paraId="6282DEA3" w14:textId="51A3F8AB" w:rsidR="000A53A8" w:rsidRDefault="000A53A8"/>
    <w:p w14:paraId="1A878FB7" w14:textId="12897D9B" w:rsidR="000A53A8" w:rsidRDefault="000A53A8">
      <w:r>
        <w:rPr>
          <w:rFonts w:hint="eastAsia"/>
        </w:rPr>
        <w:t>A</w:t>
      </w:r>
      <w:r>
        <w:t>cknowledgements</w:t>
      </w:r>
    </w:p>
    <w:p w14:paraId="3FA46266" w14:textId="3D5235E3" w:rsidR="000A53A8" w:rsidRDefault="000A53A8">
      <w:r>
        <w:rPr>
          <w:rFonts w:hint="eastAsia"/>
        </w:rPr>
        <w:t>R</w:t>
      </w:r>
      <w:r>
        <w:t>eferences</w:t>
      </w:r>
    </w:p>
    <w:p w14:paraId="135D5BFD" w14:textId="70FC45B7" w:rsidR="000A53A8" w:rsidRDefault="000A53A8">
      <w:r>
        <w:t xml:space="preserve">Supplementary </w:t>
      </w:r>
    </w:p>
    <w:sectPr w:rsidR="000A5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8742D" w14:textId="77777777" w:rsidR="003103AE" w:rsidRDefault="003103AE" w:rsidP="00380F1B">
      <w:r>
        <w:separator/>
      </w:r>
    </w:p>
  </w:endnote>
  <w:endnote w:type="continuationSeparator" w:id="0">
    <w:p w14:paraId="13DE96CD" w14:textId="77777777" w:rsidR="003103AE" w:rsidRDefault="003103AE" w:rsidP="00380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F4C53" w14:textId="77777777" w:rsidR="003103AE" w:rsidRDefault="003103AE" w:rsidP="00380F1B">
      <w:r>
        <w:separator/>
      </w:r>
    </w:p>
  </w:footnote>
  <w:footnote w:type="continuationSeparator" w:id="0">
    <w:p w14:paraId="3458E35B" w14:textId="77777777" w:rsidR="003103AE" w:rsidRDefault="003103AE" w:rsidP="00380F1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o Fenghua">
    <w15:presenceInfo w15:providerId="Windows Live" w15:userId="73f0e889129db0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76"/>
    <w:rsid w:val="00024B93"/>
    <w:rsid w:val="000A53A8"/>
    <w:rsid w:val="000E1F3F"/>
    <w:rsid w:val="000F567D"/>
    <w:rsid w:val="00155739"/>
    <w:rsid w:val="001D1F9F"/>
    <w:rsid w:val="001D270F"/>
    <w:rsid w:val="00266176"/>
    <w:rsid w:val="00280E7D"/>
    <w:rsid w:val="002A0B8C"/>
    <w:rsid w:val="003103AE"/>
    <w:rsid w:val="0032087F"/>
    <w:rsid w:val="00370C8D"/>
    <w:rsid w:val="00380F1B"/>
    <w:rsid w:val="00387646"/>
    <w:rsid w:val="003B6A55"/>
    <w:rsid w:val="00424EB3"/>
    <w:rsid w:val="0048215D"/>
    <w:rsid w:val="00577E88"/>
    <w:rsid w:val="007567D9"/>
    <w:rsid w:val="007B69D0"/>
    <w:rsid w:val="00821EE7"/>
    <w:rsid w:val="00835874"/>
    <w:rsid w:val="008D4780"/>
    <w:rsid w:val="009161DD"/>
    <w:rsid w:val="00971C6F"/>
    <w:rsid w:val="009A2B26"/>
    <w:rsid w:val="009D1311"/>
    <w:rsid w:val="00A25378"/>
    <w:rsid w:val="00AD3E17"/>
    <w:rsid w:val="00B37177"/>
    <w:rsid w:val="00BE389E"/>
    <w:rsid w:val="00C17667"/>
    <w:rsid w:val="00D55DD7"/>
    <w:rsid w:val="00DA04C1"/>
    <w:rsid w:val="00DC7B44"/>
    <w:rsid w:val="00DF4705"/>
    <w:rsid w:val="00E14835"/>
    <w:rsid w:val="00E16886"/>
    <w:rsid w:val="00E87955"/>
    <w:rsid w:val="00EF1B22"/>
    <w:rsid w:val="00F45B41"/>
    <w:rsid w:val="00F84E13"/>
    <w:rsid w:val="00FB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982BF8"/>
  <w15:chartTrackingRefBased/>
  <w15:docId w15:val="{5F530192-D6A2-4A25-A8B9-C2FB09515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0F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0F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0F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0F1B"/>
    <w:rPr>
      <w:sz w:val="18"/>
      <w:szCs w:val="18"/>
    </w:rPr>
  </w:style>
  <w:style w:type="paragraph" w:styleId="a7">
    <w:name w:val="List Paragraph"/>
    <w:basedOn w:val="a"/>
    <w:uiPriority w:val="34"/>
    <w:qFormat/>
    <w:rsid w:val="00E879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6085</TotalTime>
  <Pages>2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Fenghua</dc:creator>
  <cp:keywords/>
  <dc:description/>
  <cp:lastModifiedBy>Guo Fenghua</cp:lastModifiedBy>
  <cp:revision>43</cp:revision>
  <dcterms:created xsi:type="dcterms:W3CDTF">2021-04-23T12:46:00Z</dcterms:created>
  <dcterms:modified xsi:type="dcterms:W3CDTF">2021-10-09T11:00:00Z</dcterms:modified>
</cp:coreProperties>
</file>