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C7AC" w14:textId="72B11710" w:rsidR="00C86AE6" w:rsidRPr="004707EC" w:rsidRDefault="00B06905">
      <w:pPr>
        <w:rPr>
          <w:b/>
          <w:bCs/>
        </w:rPr>
      </w:pPr>
      <w:r w:rsidRPr="004707EC">
        <w:rPr>
          <w:b/>
          <w:bCs/>
        </w:rPr>
        <w:t>Daily record 2021-4-29</w:t>
      </w:r>
    </w:p>
    <w:p w14:paraId="619E89DF" w14:textId="77777777" w:rsidR="00B06905" w:rsidRPr="00E95EF2" w:rsidRDefault="00B06905">
      <w:r w:rsidRPr="00E95EF2">
        <w:rPr>
          <w:rFonts w:hint="eastAsia"/>
        </w:rPr>
        <w:t>(</w:t>
      </w:r>
      <w:r w:rsidRPr="00E95EF2">
        <w:t xml:space="preserve">1) draw glyphs function: </w:t>
      </w:r>
    </w:p>
    <w:p w14:paraId="0ECEBE8C" w14:textId="169F1257" w:rsidR="00B06905" w:rsidRDefault="00B06905">
      <w:r w:rsidRPr="00E95EF2">
        <w:rPr>
          <w:u w:val="single"/>
        </w:rPr>
        <w:t>plot_HARDI_along_tracts,</w:t>
      </w:r>
      <w:r>
        <w:t xml:space="preserve"> adapted from </w:t>
      </w:r>
      <w:proofErr w:type="spellStart"/>
      <w:r>
        <w:t>E_DTI_plotHARDI_blobs</w:t>
      </w:r>
      <w:proofErr w:type="spellEnd"/>
      <w:r>
        <w:t xml:space="preserve">, input is </w:t>
      </w:r>
      <w:proofErr w:type="spellStart"/>
      <w:r>
        <w:t>ROINr</w:t>
      </w:r>
      <w:proofErr w:type="spellEnd"/>
      <w:r>
        <w:t xml:space="preserve">, output is glyphs in the </w:t>
      </w:r>
      <w:proofErr w:type="spellStart"/>
      <w:r>
        <w:t>seedROI</w:t>
      </w:r>
      <w:proofErr w:type="spellEnd"/>
      <w:r>
        <w:t>_</w:t>
      </w:r>
    </w:p>
    <w:p w14:paraId="6F8F4C66" w14:textId="77777777" w:rsidR="00A00BD2" w:rsidRDefault="00A00BD2"/>
    <w:p w14:paraId="38973A1C" w14:textId="6772D91E" w:rsidR="00B06905" w:rsidRDefault="00B06905">
      <w:r w:rsidRPr="00412171">
        <w:rPr>
          <w:rFonts w:hint="eastAsia"/>
          <w:u w:val="single"/>
        </w:rPr>
        <w:t>p</w:t>
      </w:r>
      <w:r w:rsidRPr="00412171">
        <w:rPr>
          <w:u w:val="single"/>
        </w:rPr>
        <w:t>lot_HARDI_along_tracts2</w:t>
      </w:r>
      <w:r w:rsidRPr="00412171">
        <w:t>,</w:t>
      </w:r>
      <w:r>
        <w:t xml:space="preserve"> instead of </w:t>
      </w:r>
      <w:proofErr w:type="spellStart"/>
      <w:r>
        <w:t>ROINr</w:t>
      </w:r>
      <w:proofErr w:type="spellEnd"/>
      <w:r>
        <w:t xml:space="preserve">, input is points along tracts, two ways to get the input: either from saved </w:t>
      </w:r>
      <w:proofErr w:type="spellStart"/>
      <w:r w:rsidRPr="00E95EF2">
        <w:rPr>
          <w:u w:val="single"/>
        </w:rPr>
        <w:t>tracts.mat</w:t>
      </w:r>
      <w:proofErr w:type="spellEnd"/>
      <w:r>
        <w:t xml:space="preserve"> files, the points location is stored in .mat Tracts variable, or when EDTI is open, read in </w:t>
      </w:r>
      <w:proofErr w:type="spellStart"/>
      <w:r w:rsidRPr="00E95EF2">
        <w:rPr>
          <w:u w:val="single"/>
        </w:rPr>
        <w:t>data.tracto</w:t>
      </w:r>
      <w:proofErr w:type="spellEnd"/>
      <w:r>
        <w:t xml:space="preserve"> </w:t>
      </w:r>
      <w:proofErr w:type="spellStart"/>
      <w:r>
        <w:t>strucutrre</w:t>
      </w:r>
      <w:proofErr w:type="spellEnd"/>
      <w:r>
        <w:t>.</w:t>
      </w:r>
    </w:p>
    <w:p w14:paraId="3C003BAD" w14:textId="77777777" w:rsidR="00A00BD2" w:rsidRDefault="00A00BD2"/>
    <w:p w14:paraId="50E0DBC1" w14:textId="65D86B7E" w:rsidR="00B06905" w:rsidRDefault="00B06905">
      <w:r>
        <w:t>Improve</w:t>
      </w:r>
      <w:r w:rsidR="00E95EF2">
        <w:t>ment</w:t>
      </w:r>
      <w:r>
        <w:t xml:space="preserve"> of </w:t>
      </w:r>
      <w:r w:rsidRPr="00E95EF2">
        <w:rPr>
          <w:u w:val="single"/>
        </w:rPr>
        <w:t>_tracts2 function</w:t>
      </w:r>
      <w:r>
        <w:t xml:space="preserve">, from </w:t>
      </w:r>
      <w:proofErr w:type="spellStart"/>
      <w:r>
        <w:t>ploting</w:t>
      </w:r>
      <w:proofErr w:type="spellEnd"/>
      <w:r>
        <w:t xml:space="preserve"> all the </w:t>
      </w:r>
      <w:proofErr w:type="spellStart"/>
      <w:r>
        <w:t>ttracts</w:t>
      </w:r>
      <w:proofErr w:type="spellEnd"/>
      <w:r>
        <w:t xml:space="preserve"> CSD FOD one by one, we plot one tract and delete the previous one. This way only one single tract FODs remains on the graphic interface. Glyphs scale is a</w:t>
      </w:r>
      <w:r w:rsidR="00537D5F">
        <w:t>d</w:t>
      </w:r>
      <w:r>
        <w:t xml:space="preserve">justed to real scale as well, using parameter </w:t>
      </w:r>
      <w:proofErr w:type="spellStart"/>
      <w:r>
        <w:t>h_sc</w:t>
      </w:r>
      <w:proofErr w:type="spellEnd"/>
      <w:r>
        <w:t xml:space="preserve"> =1/2.</w:t>
      </w:r>
    </w:p>
    <w:p w14:paraId="5027ED50" w14:textId="26C8046F" w:rsidR="00B06905" w:rsidRDefault="00B06905"/>
    <w:p w14:paraId="625EDF27" w14:textId="7C91FCA2" w:rsidR="00B06905" w:rsidRDefault="00B06905">
      <w:r w:rsidRPr="00936529">
        <w:rPr>
          <w:u w:val="single"/>
        </w:rPr>
        <w:t>What I found:</w:t>
      </w:r>
      <w:r>
        <w:t xml:space="preserve"> regardless of </w:t>
      </w:r>
      <w:r w:rsidRPr="00A060C9">
        <w:rPr>
          <w:u w:val="single"/>
        </w:rPr>
        <w:t>going one step further function</w:t>
      </w:r>
      <w:r>
        <w:t xml:space="preserve"> I worked on the past weeks, </w:t>
      </w:r>
      <w:r w:rsidR="00A00BD2">
        <w:t>there</w:t>
      </w:r>
      <w:r>
        <w:t xml:space="preserve"> is the potential to resolve the </w:t>
      </w:r>
      <w:r w:rsidRPr="006454E8">
        <w:rPr>
          <w:u w:val="single"/>
        </w:rPr>
        <w:t>bo</w:t>
      </w:r>
      <w:r w:rsidR="0016277F" w:rsidRPr="006454E8">
        <w:rPr>
          <w:u w:val="single"/>
        </w:rPr>
        <w:t>t</w:t>
      </w:r>
      <w:r w:rsidRPr="006454E8">
        <w:rPr>
          <w:u w:val="single"/>
        </w:rPr>
        <w:t>tomneck problem</w:t>
      </w:r>
      <w:r>
        <w:t>. At the end of a tract, normally the peak being followed is &lt; threshold 0.1, but meanwhile there is a</w:t>
      </w:r>
      <w:r w:rsidR="00561D15">
        <w:t>n</w:t>
      </w:r>
      <w:r>
        <w:t xml:space="preserve"> obvious AFD direction, like perpendicular to the direction being followed. </w:t>
      </w:r>
      <w:r w:rsidRPr="00735789">
        <w:rPr>
          <w:u w:val="single"/>
        </w:rPr>
        <w:t xml:space="preserve">Condition, when AFD of peak2 is more than 3 times larger than </w:t>
      </w:r>
      <w:r w:rsidR="008138D4" w:rsidRPr="00735789">
        <w:rPr>
          <w:u w:val="single"/>
        </w:rPr>
        <w:t>AFD peak 1 (and peaks 2&lt; thresh)</w:t>
      </w:r>
      <w:r w:rsidR="008138D4">
        <w:t xml:space="preserve">, tracts should turn into </w:t>
      </w:r>
      <w:proofErr w:type="spellStart"/>
      <w:r w:rsidR="008138D4">
        <w:t>theAFD</w:t>
      </w:r>
      <w:proofErr w:type="spellEnd"/>
      <w:r w:rsidR="008138D4">
        <w:t xml:space="preserve"> peak 2 direction.</w:t>
      </w:r>
    </w:p>
    <w:p w14:paraId="7AD41E42" w14:textId="6EB298A8" w:rsidR="008138D4" w:rsidRDefault="00C92A72">
      <w:r>
        <w:rPr>
          <w:noProof/>
        </w:rPr>
        <w:drawing>
          <wp:inline distT="0" distB="0" distL="0" distR="0" wp14:anchorId="1DF6E495" wp14:editId="16A409C0">
            <wp:extent cx="2587695" cy="218059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8" cy="21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BFC">
        <w:rPr>
          <w:rFonts w:hint="eastAsia"/>
        </w:rPr>
        <w:t xml:space="preserve"> </w:t>
      </w:r>
      <w:r w:rsidR="00051BFC">
        <w:rPr>
          <w:noProof/>
        </w:rPr>
        <w:drawing>
          <wp:inline distT="0" distB="0" distL="0" distR="0" wp14:anchorId="54974E28" wp14:editId="264F02D8">
            <wp:extent cx="2590800" cy="218320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11" cy="22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102E" w14:textId="6A49E7AD" w:rsidR="008138D4" w:rsidRDefault="008138D4">
      <w:r>
        <w:t xml:space="preserve">(2) some peaks, like i27/100307, show a clear </w:t>
      </w:r>
      <w:proofErr w:type="spellStart"/>
      <w:r>
        <w:t>failture</w:t>
      </w:r>
      <w:proofErr w:type="spellEnd"/>
      <w:r>
        <w:t xml:space="preserve"> when two peaks merges into one. i.e. angle resolution reaches maximum. (figure). </w:t>
      </w:r>
      <w:r w:rsidRPr="00124D04">
        <w:rPr>
          <w:color w:val="FF0000"/>
        </w:rPr>
        <w:t xml:space="preserve">In this case, maybe use </w:t>
      </w:r>
      <w:proofErr w:type="spellStart"/>
      <w:r w:rsidRPr="00124D04">
        <w:rPr>
          <w:color w:val="FF0000"/>
        </w:rPr>
        <w:t>NuFO</w:t>
      </w:r>
      <w:proofErr w:type="spellEnd"/>
      <w:r w:rsidRPr="00124D04">
        <w:rPr>
          <w:color w:val="FF0000"/>
        </w:rPr>
        <w:t xml:space="preserve">, </w:t>
      </w:r>
      <w:r>
        <w:t>when AFD number suddenly changes, try to give two</w:t>
      </w:r>
      <w:r w:rsidR="00777AFD">
        <w:t xml:space="preserve"> or multiple</w:t>
      </w:r>
      <w:r>
        <w:t xml:space="preserve"> directions instead of one</w:t>
      </w:r>
      <w:r w:rsidR="00F031CD">
        <w:t xml:space="preserve"> peak</w:t>
      </w:r>
      <w:r>
        <w:t>.</w:t>
      </w:r>
    </w:p>
    <w:p w14:paraId="2B2F43BE" w14:textId="1A529F36" w:rsidR="008138D4" w:rsidRPr="00C92A72" w:rsidRDefault="008138D4"/>
    <w:p w14:paraId="60F8A29B" w14:textId="37510929" w:rsidR="008138D4" w:rsidRDefault="008138D4">
      <w:r>
        <w:rPr>
          <w:rFonts w:hint="eastAsia"/>
        </w:rPr>
        <w:t>(</w:t>
      </w:r>
      <w:r>
        <w:t xml:space="preserve">3) the </w:t>
      </w:r>
      <w:r w:rsidRPr="00143542">
        <w:rPr>
          <w:u w:val="single"/>
        </w:rPr>
        <w:t>U-turn feature</w:t>
      </w:r>
      <w:r>
        <w:t xml:space="preserve"> may work even better in cortical regions</w:t>
      </w:r>
      <w:r w:rsidR="002A1BB7">
        <w:t xml:space="preserve"> (mentioned in what I found para</w:t>
      </w:r>
      <w:r w:rsidR="00CC6D3D">
        <w:t>_</w:t>
      </w:r>
      <w:r w:rsidR="002A1BB7">
        <w:t>1)</w:t>
      </w:r>
      <w:r>
        <w:t>. Important argument: one main direction doesn’t mean only one streamline is passing throu</w:t>
      </w:r>
      <w:r w:rsidR="006179A9">
        <w:t>g</w:t>
      </w:r>
      <w:r>
        <w:t xml:space="preserve">h, the </w:t>
      </w:r>
      <w:r w:rsidR="009C64DD">
        <w:t xml:space="preserve">number of </w:t>
      </w:r>
      <w:r>
        <w:t>streamline</w:t>
      </w:r>
      <w:r w:rsidR="009C64DD">
        <w:t>s</w:t>
      </w:r>
      <w:r>
        <w:t xml:space="preserve"> </w:t>
      </w:r>
      <w:r w:rsidR="009C64DD">
        <w:t>are</w:t>
      </w:r>
      <w:r>
        <w:t xml:space="preserve"> not </w:t>
      </w:r>
      <w:r w:rsidR="00CC0DEC">
        <w:t>homogeneously</w:t>
      </w:r>
      <w:r>
        <w:t xml:space="preserve"> </w:t>
      </w:r>
      <w:r w:rsidR="009C64DD">
        <w:t>a</w:t>
      </w:r>
      <w:r>
        <w:t>l</w:t>
      </w:r>
      <w:r w:rsidR="009C64DD">
        <w:t>l</w:t>
      </w:r>
      <w:r>
        <w:t>ocated al</w:t>
      </w:r>
      <w:r w:rsidR="009C64DD">
        <w:t>on</w:t>
      </w:r>
      <w:r>
        <w:t>g the fibers</w:t>
      </w:r>
      <w:r w:rsidR="0021765B">
        <w:t>:</w:t>
      </w:r>
      <w:r w:rsidRPr="00D93126">
        <w:rPr>
          <w:u w:val="single"/>
        </w:rPr>
        <w:t xml:space="preserve"> singles fibe</w:t>
      </w:r>
      <w:r w:rsidR="0021765B" w:rsidRPr="00D93126">
        <w:rPr>
          <w:u w:val="single"/>
        </w:rPr>
        <w:t>r</w:t>
      </w:r>
      <w:r w:rsidRPr="00D93126">
        <w:rPr>
          <w:u w:val="single"/>
        </w:rPr>
        <w:t xml:space="preserve">s, </w:t>
      </w:r>
      <w:r w:rsidR="008B6101" w:rsidRPr="00D93126">
        <w:rPr>
          <w:u w:val="single"/>
        </w:rPr>
        <w:t>because</w:t>
      </w:r>
      <w:r w:rsidRPr="00D93126">
        <w:rPr>
          <w:u w:val="single"/>
        </w:rPr>
        <w:t xml:space="preserve"> of its high AFD, may have much </w:t>
      </w:r>
      <w:r w:rsidR="0021765B" w:rsidRPr="00D93126">
        <w:rPr>
          <w:u w:val="single"/>
        </w:rPr>
        <w:t>more</w:t>
      </w:r>
      <w:r w:rsidRPr="00D93126">
        <w:rPr>
          <w:u w:val="single"/>
        </w:rPr>
        <w:t xml:space="preserve"> fibers</w:t>
      </w:r>
      <w:r w:rsidR="0021765B" w:rsidRPr="00D93126">
        <w:rPr>
          <w:u w:val="single"/>
        </w:rPr>
        <w:t>/streamlines</w:t>
      </w:r>
      <w:r w:rsidRPr="00D93126">
        <w:rPr>
          <w:u w:val="single"/>
        </w:rPr>
        <w:t xml:space="preserve"> going through (bot</w:t>
      </w:r>
      <w:r w:rsidR="0021765B" w:rsidRPr="00D93126">
        <w:rPr>
          <w:u w:val="single"/>
        </w:rPr>
        <w:t>tom</w:t>
      </w:r>
      <w:r w:rsidRPr="00D93126">
        <w:rPr>
          <w:u w:val="single"/>
        </w:rPr>
        <w:t>neck)</w:t>
      </w:r>
      <w:r w:rsidR="0021765B" w:rsidRPr="00D93126">
        <w:rPr>
          <w:u w:val="single"/>
        </w:rPr>
        <w:t xml:space="preserve"> the voxels</w:t>
      </w:r>
      <w:r>
        <w:t>. More we</w:t>
      </w:r>
      <w:r w:rsidR="001B44FD">
        <w:t>i</w:t>
      </w:r>
      <w:r>
        <w:t>g</w:t>
      </w:r>
      <w:r w:rsidR="001B44FD">
        <w:t>h</w:t>
      </w:r>
      <w:r>
        <w:t>t</w:t>
      </w:r>
      <w:r w:rsidR="001B44FD">
        <w:t>i</w:t>
      </w:r>
      <w:r>
        <w:t xml:space="preserve">ng </w:t>
      </w:r>
      <w:r w:rsidR="00762600">
        <w:t>should</w:t>
      </w:r>
      <w:r>
        <w:t xml:space="preserve"> be added </w:t>
      </w:r>
      <w:r w:rsidR="00BF767C">
        <w:t>on</w:t>
      </w:r>
      <w:r>
        <w:t>to the large AFD voxels (</w:t>
      </w:r>
      <w:r w:rsidR="00BF767C">
        <w:t xml:space="preserve">e.g. </w:t>
      </w:r>
      <w:r>
        <w:t>voxels showing a dominant main fiber orientation).</w:t>
      </w:r>
    </w:p>
    <w:p w14:paraId="4CA82103" w14:textId="69075744" w:rsidR="008138D4" w:rsidRPr="001B44FD" w:rsidRDefault="008138D4"/>
    <w:p w14:paraId="59ABAA1D" w14:textId="59CA17F2" w:rsidR="008138D4" w:rsidRDefault="009B7843">
      <w:r w:rsidRPr="00E4400E">
        <w:rPr>
          <w:rFonts w:hint="eastAsia"/>
          <w:b/>
          <w:bCs/>
        </w:rPr>
        <w:t>N</w:t>
      </w:r>
      <w:r w:rsidRPr="00E4400E">
        <w:rPr>
          <w:b/>
          <w:bCs/>
        </w:rPr>
        <w:t>ext step</w:t>
      </w:r>
      <w:r>
        <w:t xml:space="preserve">: quickly implement </w:t>
      </w:r>
      <w:r w:rsidR="0086327A">
        <w:t xml:space="preserve">the </w:t>
      </w:r>
      <w:r>
        <w:t xml:space="preserve">code, using AFD to advise tractography to resolve the bottomneck problem. </w:t>
      </w:r>
      <w:r w:rsidR="00C24898">
        <w:t>(afd1&gt;3afd2)</w:t>
      </w:r>
    </w:p>
    <w:p w14:paraId="3C590C8C" w14:textId="3F433831" w:rsidR="00B81630" w:rsidRDefault="00B81630"/>
    <w:p w14:paraId="10CF87C5" w14:textId="07E830C9" w:rsidR="00B81630" w:rsidRPr="004A4959" w:rsidRDefault="00B81630">
      <w:pPr>
        <w:rPr>
          <w:b/>
          <w:bCs/>
        </w:rPr>
      </w:pPr>
      <w:r w:rsidRPr="004A4959">
        <w:rPr>
          <w:b/>
          <w:bCs/>
        </w:rPr>
        <w:t>Daily record 2021-6-1</w:t>
      </w:r>
    </w:p>
    <w:p w14:paraId="71A4439E" w14:textId="1C1047D2" w:rsidR="00B81630" w:rsidDel="00334EB3" w:rsidRDefault="007D4742" w:rsidP="007D4742">
      <w:pPr>
        <w:rPr>
          <w:del w:id="0" w:author="Guo Fenghua" w:date="2021-08-22T21:54:00Z"/>
        </w:rPr>
      </w:pPr>
      <w:del w:id="1" w:author="Guo Fenghua" w:date="2021-08-22T21:54:00Z">
        <w:r w:rsidDel="00334EB3">
          <w:rPr>
            <w:rFonts w:hint="eastAsia"/>
          </w:rPr>
          <w:delText>1）6月日程：论文、荷兰语、工作</w:delText>
        </w:r>
      </w:del>
    </w:p>
    <w:p w14:paraId="35A63B5D" w14:textId="08190AD2" w:rsidR="007D4742" w:rsidRDefault="007D4742" w:rsidP="007D4742">
      <w:r>
        <w:rPr>
          <w:rFonts w:hint="eastAsia"/>
        </w:rPr>
        <w:t>2</w:t>
      </w:r>
      <w:r>
        <w:t xml:space="preserve">) code: </w:t>
      </w:r>
      <w:proofErr w:type="spellStart"/>
      <w:r>
        <w:t>calc_fod_subject_mask_local</w:t>
      </w:r>
      <w:proofErr w:type="spellEnd"/>
      <w:r>
        <w:t>-&gt;calc_fod_lobe_pervoxel_2</w:t>
      </w:r>
    </w:p>
    <w:p w14:paraId="61D729FC" w14:textId="77777777" w:rsidR="007D4742" w:rsidRDefault="007D4742" w:rsidP="007D4742">
      <w:r>
        <w:rPr>
          <w:rFonts w:hint="eastAsia"/>
        </w:rPr>
        <w:t>3</w:t>
      </w:r>
      <w:r>
        <w:t>) code:</w:t>
      </w:r>
    </w:p>
    <w:p w14:paraId="43C0E06C" w14:textId="688756E6" w:rsidR="007D4742" w:rsidRDefault="007D4742" w:rsidP="007D4742">
      <w:r>
        <w:t>plot_HARDI_along_tracts2-&gt;plot_tract_along_with_glyphs-&gt;E_DTI_TractLines_Analysis_Process_FH</w:t>
      </w:r>
    </w:p>
    <w:p w14:paraId="2B1DAE7E" w14:textId="6B03A86D" w:rsidR="00032537" w:rsidRDefault="00032537" w:rsidP="007D4742">
      <w:r>
        <w:rPr>
          <w:rFonts w:hint="eastAsia"/>
        </w:rPr>
        <w:t>4</w:t>
      </w:r>
      <w:r>
        <w:t xml:space="preserve">) </w:t>
      </w:r>
      <w:proofErr w:type="spellStart"/>
      <w:r>
        <w:t>tractend</w:t>
      </w:r>
      <w:proofErr w:type="spellEnd"/>
      <w:r>
        <w:t xml:space="preserve"> has been added into each cell of </w:t>
      </w:r>
      <w:proofErr w:type="spellStart"/>
      <w:r>
        <w:t>fList</w:t>
      </w:r>
      <w:proofErr w:type="spellEnd"/>
    </w:p>
    <w:p w14:paraId="0661465A" w14:textId="21690A29" w:rsidR="007A19D6" w:rsidRDefault="00373068" w:rsidP="007D4742">
      <w:r>
        <w:rPr>
          <w:rFonts w:hint="eastAsia"/>
        </w:rPr>
        <w:t>5</w:t>
      </w:r>
      <w:r>
        <w:t>) mapping points back onto coordinates, /</w:t>
      </w:r>
      <w:proofErr w:type="spellStart"/>
      <w:r>
        <w:t>VDims</w:t>
      </w:r>
      <w:proofErr w:type="spellEnd"/>
      <w:ins w:id="2" w:author="Guo Fenghua" w:date="2021-08-22T21:54:00Z">
        <w:r w:rsidR="004349D4">
          <w:t xml:space="preserve"> </w:t>
        </w:r>
      </w:ins>
      <w:r>
        <w:t>(e.g.. /1.25 for 100307)</w:t>
      </w:r>
    </w:p>
    <w:p w14:paraId="089E784A" w14:textId="3E4BD20C" w:rsidR="005F16BA" w:rsidRDefault="005F16BA" w:rsidP="007D4742">
      <w:r>
        <w:rPr>
          <w:rFonts w:hint="eastAsia"/>
        </w:rPr>
        <w:t>6</w:t>
      </w:r>
      <w:r>
        <w:t>) plot_HARDI_along_tracts2-&gt;</w:t>
      </w:r>
      <w:proofErr w:type="spellStart"/>
      <w:r>
        <w:t>E_DTI_Get_tract_entries</w:t>
      </w:r>
      <w:proofErr w:type="spellEnd"/>
      <w:r>
        <w:t>-&gt;E_DTI_sub2ind</w:t>
      </w:r>
    </w:p>
    <w:p w14:paraId="1978B386" w14:textId="77777777" w:rsidR="00373068" w:rsidRDefault="00373068" w:rsidP="007D4742"/>
    <w:p w14:paraId="0745D05D" w14:textId="67789EEF" w:rsidR="007D4742" w:rsidRDefault="007D4742" w:rsidP="007D4742">
      <w:r>
        <w:t>To D</w:t>
      </w:r>
      <w:r w:rsidR="00F75CC2">
        <w:t>o</w:t>
      </w:r>
      <w:r>
        <w:t xml:space="preserve">: </w:t>
      </w:r>
      <w:r w:rsidR="007A19D6">
        <w:t xml:space="preserve">1) </w:t>
      </w:r>
      <w:r>
        <w:t xml:space="preserve">add </w:t>
      </w:r>
      <w:proofErr w:type="spellStart"/>
      <w:r>
        <w:t>afd</w:t>
      </w:r>
      <w:proofErr w:type="spellEnd"/>
      <w:r>
        <w:t xml:space="preserve"> in the tracking process (Calculate_Tracts_CSD_Det_2)</w:t>
      </w:r>
      <w:r w:rsidR="00854805">
        <w:t>, line 45</w:t>
      </w:r>
    </w:p>
    <w:p w14:paraId="5874A124" w14:textId="0FB34F73" w:rsidR="00854805" w:rsidRDefault="00854805" w:rsidP="007D4742">
      <w:r>
        <w:t xml:space="preserve">Line 76,77, </w:t>
      </w:r>
      <w:proofErr w:type="spellStart"/>
      <w:r>
        <w:t>Tractend</w:t>
      </w:r>
      <w:proofErr w:type="spellEnd"/>
      <w:r>
        <w:t>/</w:t>
      </w:r>
      <w:proofErr w:type="spellStart"/>
      <w:r>
        <w:t>TractCSDFOD</w:t>
      </w:r>
      <w:proofErr w:type="spellEnd"/>
      <w:r w:rsidR="009D207B">
        <w:t xml:space="preserve"> -&gt;Tracker_FG_7</w:t>
      </w:r>
    </w:p>
    <w:p w14:paraId="2DE60290" w14:textId="37F72EFE" w:rsidR="00282B90" w:rsidRDefault="007A19D6" w:rsidP="007D4742">
      <w:r>
        <w:t xml:space="preserve">2) </w:t>
      </w:r>
      <w:r w:rsidR="00282B90">
        <w:t xml:space="preserve">Adjust </w:t>
      </w:r>
      <w:proofErr w:type="spellStart"/>
      <w:r w:rsidR="00282B90">
        <w:t>hardi</w:t>
      </w:r>
      <w:proofErr w:type="spellEnd"/>
      <w:r w:rsidR="00282B90">
        <w:t xml:space="preserve"> </w:t>
      </w:r>
      <w:proofErr w:type="spellStart"/>
      <w:r w:rsidR="00282B90">
        <w:t>fod</w:t>
      </w:r>
      <w:proofErr w:type="spellEnd"/>
      <w:r w:rsidR="00282B90">
        <w:t xml:space="preserve"> position/use points interpolation</w:t>
      </w:r>
      <w:r w:rsidR="004A751C">
        <w:t xml:space="preserve"> (</w:t>
      </w:r>
      <w:r w:rsidR="008070D2">
        <w:t xml:space="preserve">positions </w:t>
      </w:r>
      <w:r w:rsidR="00D51DAC">
        <w:t xml:space="preserve">are </w:t>
      </w:r>
      <w:r w:rsidR="004A751C">
        <w:t>rounded currently)</w:t>
      </w:r>
    </w:p>
    <w:p w14:paraId="7C89A9D5" w14:textId="47E711C3" w:rsidR="00282B90" w:rsidRDefault="007A19D6" w:rsidP="007D4742">
      <w:pPr>
        <w:rPr>
          <w:ins w:id="3" w:author="Guo Fenghua" w:date="2021-08-22T21:55:00Z"/>
        </w:rPr>
      </w:pPr>
      <w:r>
        <w:t xml:space="preserve">3) </w:t>
      </w:r>
      <w:r w:rsidR="00282B90">
        <w:t>Plot with thicker lines for tracts</w:t>
      </w:r>
    </w:p>
    <w:p w14:paraId="06A1533D" w14:textId="77777777" w:rsidR="002939E6" w:rsidRDefault="002939E6" w:rsidP="007D4742"/>
    <w:p w14:paraId="6FEC027D" w14:textId="77777777" w:rsidR="002939E6" w:rsidRPr="00A04E1B" w:rsidRDefault="002939E6" w:rsidP="002939E6">
      <w:pPr>
        <w:rPr>
          <w:ins w:id="4" w:author="Guo Fenghua" w:date="2021-08-22T21:55:00Z"/>
          <w:b/>
          <w:bCs/>
        </w:rPr>
      </w:pPr>
      <w:ins w:id="5" w:author="Guo Fenghua" w:date="2021-08-22T21:55:00Z">
        <w:r w:rsidRPr="00A04E1B">
          <w:rPr>
            <w:rFonts w:hint="eastAsia"/>
            <w:b/>
            <w:bCs/>
          </w:rPr>
          <w:t>U</w:t>
        </w:r>
        <w:r w:rsidRPr="00A04E1B">
          <w:rPr>
            <w:b/>
            <w:bCs/>
          </w:rPr>
          <w:t>pdate 2021-8-22</w:t>
        </w:r>
      </w:ins>
    </w:p>
    <w:p w14:paraId="4C287A42" w14:textId="0DA9957D" w:rsidR="002939E6" w:rsidRDefault="002939E6" w:rsidP="002939E6">
      <w:proofErr w:type="spellStart"/>
      <w:ins w:id="6" w:author="Guo Fenghua" w:date="2021-08-22T21:55:00Z">
        <w:r>
          <w:rPr>
            <w:rFonts w:hint="eastAsia"/>
          </w:rPr>
          <w:t>T</w:t>
        </w:r>
        <w:r>
          <w:t>oDo</w:t>
        </w:r>
        <w:proofErr w:type="spellEnd"/>
        <w:r>
          <w:t xml:space="preserve"> 1) 2) 3) is done.</w:t>
        </w:r>
      </w:ins>
    </w:p>
    <w:p w14:paraId="09EEA942" w14:textId="11F22189" w:rsidR="00E4400E" w:rsidRDefault="00E4400E" w:rsidP="00E4400E">
      <w:proofErr w:type="spellStart"/>
      <w:ins w:id="7" w:author="Guo Fenghua" w:date="2021-08-22T22:01:00Z">
        <w:r>
          <w:rPr>
            <w:rFonts w:hint="eastAsia"/>
          </w:rPr>
          <w:t>N</w:t>
        </w:r>
        <w:r>
          <w:t>extstep</w:t>
        </w:r>
        <w:proofErr w:type="spellEnd"/>
        <w:r>
          <w:t xml:space="preserve"> is done</w:t>
        </w:r>
        <w:r w:rsidR="004A7002">
          <w:t>, but doesn’t really improved tr</w:t>
        </w:r>
      </w:ins>
      <w:ins w:id="8" w:author="Guo Fenghua" w:date="2021-08-22T22:02:00Z">
        <w:r w:rsidR="004A7002">
          <w:t>acking results.</w:t>
        </w:r>
      </w:ins>
    </w:p>
    <w:p w14:paraId="10FD3ADF" w14:textId="5DC83608" w:rsidR="00F86579" w:rsidRDefault="00F86579" w:rsidP="00E4400E"/>
    <w:p w14:paraId="741D2D27" w14:textId="77777777" w:rsidR="00F86579" w:rsidRDefault="00F86579" w:rsidP="00E4400E">
      <w:r>
        <w:rPr>
          <w:rFonts w:hint="eastAsia"/>
        </w:rPr>
        <w:t>T</w:t>
      </w:r>
      <w:r>
        <w:t xml:space="preserve">here is something clearly doesn’t work in the code. Tracts stops but both the magnitude threshold and the angular threshold were fit. Double check each streamlines. </w:t>
      </w:r>
    </w:p>
    <w:p w14:paraId="64CDB383" w14:textId="7B18901A" w:rsidR="00F86579" w:rsidRPr="007A19D6" w:rsidRDefault="00F86579" w:rsidP="00E4400E">
      <w:pPr>
        <w:rPr>
          <w:ins w:id="9" w:author="Guo Fenghua" w:date="2021-08-22T22:01:00Z"/>
        </w:rPr>
      </w:pPr>
      <w:r w:rsidRPr="00F86579">
        <w:t>D:\Matlab_files\100307\100307_tracts_t1</w:t>
      </w:r>
      <w:r>
        <w:t>\Tracts_th01_and.mat</w:t>
      </w:r>
    </w:p>
    <w:p w14:paraId="2C69355A" w14:textId="19E85B26" w:rsidR="007A19D6" w:rsidRDefault="007A19D6" w:rsidP="007D4742"/>
    <w:p w14:paraId="01FD8CB6" w14:textId="4AD7A402" w:rsidR="008704AF" w:rsidRDefault="008704AF" w:rsidP="007D4742">
      <w:proofErr w:type="spellStart"/>
      <w:r>
        <w:t>Plot_fof_along_tracts.m</w:t>
      </w:r>
      <w:proofErr w:type="spellEnd"/>
    </w:p>
    <w:p w14:paraId="4DBBC534" w14:textId="3B19B5EE" w:rsidR="008704AF" w:rsidRPr="008704AF" w:rsidRDefault="008704AF" w:rsidP="007D4742">
      <w:pPr>
        <w:rPr>
          <w:rFonts w:hint="eastAsia"/>
        </w:rPr>
      </w:pPr>
      <w:r>
        <w:t>Dirs0512, asymmetrical.</w:t>
      </w:r>
    </w:p>
    <w:sectPr w:rsidR="008704AF" w:rsidRPr="0087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F2E9" w14:textId="77777777" w:rsidR="00DD5C2F" w:rsidRDefault="00DD5C2F" w:rsidP="008704AF">
      <w:r>
        <w:separator/>
      </w:r>
    </w:p>
  </w:endnote>
  <w:endnote w:type="continuationSeparator" w:id="0">
    <w:p w14:paraId="1AAFF3BE" w14:textId="77777777" w:rsidR="00DD5C2F" w:rsidRDefault="00DD5C2F" w:rsidP="0087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0FF2" w14:textId="77777777" w:rsidR="00DD5C2F" w:rsidRDefault="00DD5C2F" w:rsidP="008704AF">
      <w:r>
        <w:separator/>
      </w:r>
    </w:p>
  </w:footnote>
  <w:footnote w:type="continuationSeparator" w:id="0">
    <w:p w14:paraId="08DAD0A2" w14:textId="77777777" w:rsidR="00DD5C2F" w:rsidRDefault="00DD5C2F" w:rsidP="0087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4639E"/>
    <w:multiLevelType w:val="hybridMultilevel"/>
    <w:tmpl w:val="2C0E73AE"/>
    <w:lvl w:ilvl="0" w:tplc="E056E0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o Fenghua">
    <w15:presenceInfo w15:providerId="Windows Live" w15:userId="73f0e889129db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05"/>
    <w:rsid w:val="00032537"/>
    <w:rsid w:val="00051BFC"/>
    <w:rsid w:val="00124D04"/>
    <w:rsid w:val="00143542"/>
    <w:rsid w:val="0016277F"/>
    <w:rsid w:val="001B44FD"/>
    <w:rsid w:val="001D1F9F"/>
    <w:rsid w:val="001F3180"/>
    <w:rsid w:val="0021765B"/>
    <w:rsid w:val="00236742"/>
    <w:rsid w:val="00277E3D"/>
    <w:rsid w:val="00282B90"/>
    <w:rsid w:val="002939E6"/>
    <w:rsid w:val="002A1BB7"/>
    <w:rsid w:val="002A5C07"/>
    <w:rsid w:val="00334EB3"/>
    <w:rsid w:val="00373068"/>
    <w:rsid w:val="00412171"/>
    <w:rsid w:val="004349D4"/>
    <w:rsid w:val="004707EC"/>
    <w:rsid w:val="004A4959"/>
    <w:rsid w:val="004A7002"/>
    <w:rsid w:val="004A751C"/>
    <w:rsid w:val="00537D5F"/>
    <w:rsid w:val="00561D15"/>
    <w:rsid w:val="005F16BA"/>
    <w:rsid w:val="006179A9"/>
    <w:rsid w:val="006454E8"/>
    <w:rsid w:val="006505AE"/>
    <w:rsid w:val="00735789"/>
    <w:rsid w:val="00762600"/>
    <w:rsid w:val="00777AFD"/>
    <w:rsid w:val="007A19D6"/>
    <w:rsid w:val="007D4742"/>
    <w:rsid w:val="008070D2"/>
    <w:rsid w:val="008138D4"/>
    <w:rsid w:val="00835874"/>
    <w:rsid w:val="00854805"/>
    <w:rsid w:val="0086327A"/>
    <w:rsid w:val="008704AF"/>
    <w:rsid w:val="008B6101"/>
    <w:rsid w:val="00936529"/>
    <w:rsid w:val="009B7843"/>
    <w:rsid w:val="009C64DD"/>
    <w:rsid w:val="009D207B"/>
    <w:rsid w:val="00A00BD2"/>
    <w:rsid w:val="00A04E1B"/>
    <w:rsid w:val="00A060C9"/>
    <w:rsid w:val="00B06905"/>
    <w:rsid w:val="00B81630"/>
    <w:rsid w:val="00BF767C"/>
    <w:rsid w:val="00C24898"/>
    <w:rsid w:val="00C92A72"/>
    <w:rsid w:val="00CC0DEC"/>
    <w:rsid w:val="00CC6D3D"/>
    <w:rsid w:val="00D51DAC"/>
    <w:rsid w:val="00D93126"/>
    <w:rsid w:val="00DB5888"/>
    <w:rsid w:val="00DD5C2F"/>
    <w:rsid w:val="00E4400E"/>
    <w:rsid w:val="00E95EF2"/>
    <w:rsid w:val="00F031CD"/>
    <w:rsid w:val="00F75CC2"/>
    <w:rsid w:val="00F8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B161"/>
  <w15:chartTrackingRefBased/>
  <w15:docId w15:val="{7BB770E3-BE96-4D97-B078-FA4C1B04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04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0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B5E3-EFA9-4A03-A1AC-731BE47B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Fenghua</dc:creator>
  <cp:keywords/>
  <dc:description/>
  <cp:lastModifiedBy>Guo Fenghua</cp:lastModifiedBy>
  <cp:revision>61</cp:revision>
  <dcterms:created xsi:type="dcterms:W3CDTF">2021-04-30T08:03:00Z</dcterms:created>
  <dcterms:modified xsi:type="dcterms:W3CDTF">2021-08-23T14:12:00Z</dcterms:modified>
</cp:coreProperties>
</file>